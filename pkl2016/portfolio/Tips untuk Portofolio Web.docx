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BA5" w:rsidRPr="00E05BA5" w:rsidRDefault="00E05BA5" w:rsidP="00E05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3048000"/>
            <wp:effectExtent l="19050" t="0" r="0" b="0"/>
            <wp:docPr id="1" name="Picture 1" descr="Tips untuk Portofolio Web">
              <a:hlinkClick xmlns:a="http://schemas.openxmlformats.org/drawingml/2006/main" r:id="rId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s untuk Portofolio Web">
                      <a:hlinkClick r:id="rId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BA5" w:rsidRPr="00E05BA5" w:rsidRDefault="00E05BA5" w:rsidP="00E05B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6" w:history="1">
        <w:r w:rsidRPr="00E05BA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Tips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untuk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Portofolio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Web</w:t>
        </w:r>
      </w:hyperlink>
      <w:r w:rsidRPr="00E05B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E05BA5" w:rsidRPr="00E05BA5" w:rsidRDefault="00E05BA5" w:rsidP="00E05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05BA5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E05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BA5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E05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ooltip="Pos-pos oleh Joddie Palgunadi" w:history="1">
        <w:proofErr w:type="spellStart"/>
        <w:r w:rsidRPr="00E05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Joddie</w:t>
        </w:r>
        <w:proofErr w:type="spellEnd"/>
        <w:r w:rsidRPr="00E05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Palgunadi</w:t>
        </w:r>
        <w:proofErr w:type="spellEnd"/>
      </w:hyperlink>
      <w:r w:rsidRPr="00E05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BA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05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BA5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E05BA5">
        <w:rPr>
          <w:rFonts w:ascii="Times New Roman" w:eastAsia="Times New Roman" w:hAnsi="Times New Roman" w:cs="Times New Roman"/>
          <w:sz w:val="24"/>
          <w:szCs w:val="24"/>
        </w:rPr>
        <w:t xml:space="preserve"> 26 Nov 2009, </w:t>
      </w:r>
      <w:proofErr w:type="spellStart"/>
      <w:r w:rsidRPr="00E05BA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E05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BA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E05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E05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Tips </w:t>
        </w:r>
        <w:proofErr w:type="spellStart"/>
        <w:r w:rsidRPr="00E05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</w:t>
        </w:r>
        <w:proofErr w:type="spellEnd"/>
        <w:r w:rsidRPr="00E05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Tutorial</w:t>
        </w:r>
      </w:hyperlink>
      <w:r w:rsidRPr="00E05BA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05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1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Portofolio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Kamus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Besar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Bahasa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Indonesia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berarti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“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tas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surat-surat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”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“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dompet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”,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portflio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diartikan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website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digunakan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tempat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mendokumentasikan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karya-karya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seseorang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Biasanya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para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pekerja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kreatif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fotografer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, graphic designer, web designer,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musisi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artis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membutuhkan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ditujukan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sarana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pemasaran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sarana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komunikasi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klien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maupun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galeri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bagi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karya-karya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mereka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</w:rPr>
      </w:pPr>
      <w:ins w:id="3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Layout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Portfolio web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biasanya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dibuat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berbeda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web-web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biasa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sengaja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dilakukan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agar web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menonjolkan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karakteristik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pemiliknya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Komposisi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warna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portoflio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 pun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biasanya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dibuat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‘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’ agar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pengunjungnya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langsung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bahwa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berbicara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mengenai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ide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kreatifitas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Bahkan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dijumpai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portfolio web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sistem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navigasi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wajar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beberapa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tips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harus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diperhatikan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portfolio web:</w:t>
        </w:r>
      </w:ins>
    </w:p>
    <w:p w:rsidR="00E05BA5" w:rsidRPr="00E05BA5" w:rsidRDefault="00E05BA5" w:rsidP="00E05BA5">
      <w:pPr>
        <w:spacing w:before="100" w:beforeAutospacing="1" w:after="100" w:afterAutospacing="1" w:line="240" w:lineRule="auto"/>
        <w:outlineLvl w:val="3"/>
        <w:rPr>
          <w:ins w:id="4" w:author="Unknown"/>
          <w:rFonts w:ascii="Times New Roman" w:eastAsia="Times New Roman" w:hAnsi="Times New Roman" w:cs="Times New Roman"/>
          <w:b/>
          <w:bCs/>
          <w:sz w:val="24"/>
          <w:szCs w:val="24"/>
        </w:rPr>
      </w:pPr>
      <w:ins w:id="5" w:author="Unknown"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1. Logo</w:t>
        </w:r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7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Logo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simbol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website.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Ia</w:t>
        </w:r>
        <w:proofErr w:type="spellEnd"/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berfungsi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‘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tanda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’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bahwa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website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pemiliknya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penggunaan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logo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portfolio web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mutlak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Logo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harus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berupa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‘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simbol-simbol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tertentu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’, logo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berupa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‘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nama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’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‘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foto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’.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penempatannya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, logo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sebaiknya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dipasang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sisi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kiri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atas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secara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umum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orang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membaca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kiri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kanan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–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atas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bawah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diharapkan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orang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langsung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melihat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logo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pertama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kali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mengakses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web.</w:t>
        </w:r>
      </w:ins>
    </w:p>
    <w:p w:rsidR="00E05BA5" w:rsidRPr="00E05BA5" w:rsidRDefault="00E05BA5" w:rsidP="00E05BA5">
      <w:pPr>
        <w:spacing w:before="100" w:beforeAutospacing="1" w:after="100" w:afterAutospacing="1" w:line="240" w:lineRule="auto"/>
        <w:outlineLvl w:val="3"/>
        <w:rPr>
          <w:ins w:id="8" w:author="Unknown"/>
          <w:rFonts w:ascii="Times New Roman" w:eastAsia="Times New Roman" w:hAnsi="Times New Roman" w:cs="Times New Roman"/>
          <w:b/>
          <w:bCs/>
          <w:sz w:val="24"/>
          <w:szCs w:val="24"/>
        </w:rPr>
      </w:pPr>
      <w:ins w:id="9" w:author="Unknown"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lastRenderedPageBreak/>
          <w:t>2. Tagline</w:t>
        </w:r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10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11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Sesudah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pengunjung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melihat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logo,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sebaiknya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pengunjung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langsung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melihat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tagline web.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Tagline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kata-kata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singkat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mendeskripsikan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“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siapa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saya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kami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?</w:t>
        </w:r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”.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Tagline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harus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simple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mencerminkan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apa</w:t>
        </w:r>
        <w:proofErr w:type="spellEnd"/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yg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ditawarkan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pemilik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web.</w:t>
        </w:r>
      </w:ins>
    </w:p>
    <w:p w:rsidR="00E05BA5" w:rsidRPr="00E05BA5" w:rsidRDefault="00E05BA5" w:rsidP="00E05BA5">
      <w:pPr>
        <w:spacing w:before="100" w:beforeAutospacing="1" w:after="100" w:afterAutospacing="1" w:line="240" w:lineRule="auto"/>
        <w:outlineLvl w:val="3"/>
        <w:rPr>
          <w:ins w:id="12" w:author="Unknown"/>
          <w:rFonts w:ascii="Times New Roman" w:eastAsia="Times New Roman" w:hAnsi="Times New Roman" w:cs="Times New Roman"/>
          <w:b/>
          <w:bCs/>
          <w:sz w:val="24"/>
          <w:szCs w:val="24"/>
        </w:rPr>
      </w:pPr>
      <w:ins w:id="13" w:author="Unknown"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3.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Halaman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Portfolio</w:t>
        </w:r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14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15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Halaman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berfungsi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menampilkan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karya-karya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pemilik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berupa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foto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maupun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screenshot.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Pastikan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gambar-gambar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ditampilkan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berkualitas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baik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terlalu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banyak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maka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karya-karya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perlu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ditampilkan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semua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cukup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beberapa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diantaranya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sekiranya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terbaik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mewakili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Toh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pengunjung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menghabiskan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waktunya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meneliti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karya-karya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per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E05BA5" w:rsidRPr="00E05BA5" w:rsidRDefault="00E05BA5" w:rsidP="00E05BA5">
      <w:pPr>
        <w:spacing w:before="100" w:beforeAutospacing="1" w:after="100" w:afterAutospacing="1" w:line="240" w:lineRule="auto"/>
        <w:outlineLvl w:val="3"/>
        <w:rPr>
          <w:ins w:id="16" w:author="Unknown"/>
          <w:rFonts w:ascii="Times New Roman" w:eastAsia="Times New Roman" w:hAnsi="Times New Roman" w:cs="Times New Roman"/>
          <w:b/>
          <w:bCs/>
          <w:sz w:val="24"/>
          <w:szCs w:val="24"/>
        </w:rPr>
      </w:pPr>
      <w:ins w:id="17" w:author="Unknown"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4.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Halaman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Servis</w:t>
        </w:r>
        <w:proofErr w:type="spellEnd"/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18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19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Halaman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berfungsi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memaparkan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servis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/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pelayanan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apa</w:t>
        </w:r>
        <w:proofErr w:type="spellEnd"/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disediakan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Pelayanan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sebaiknya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diceritakan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detil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. Hal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berguna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agar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pengunjung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memahami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servis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apa</w:t>
        </w:r>
        <w:proofErr w:type="spellEnd"/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disediakan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tanpa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harus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bertanya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kepada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pemilik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web.</w:t>
        </w:r>
      </w:ins>
    </w:p>
    <w:p w:rsidR="00E05BA5" w:rsidRPr="00E05BA5" w:rsidRDefault="00E05BA5" w:rsidP="00E05BA5">
      <w:pPr>
        <w:spacing w:before="100" w:beforeAutospacing="1" w:after="100" w:afterAutospacing="1" w:line="240" w:lineRule="auto"/>
        <w:outlineLvl w:val="3"/>
        <w:rPr>
          <w:ins w:id="20" w:author="Unknown"/>
          <w:rFonts w:ascii="Times New Roman" w:eastAsia="Times New Roman" w:hAnsi="Times New Roman" w:cs="Times New Roman"/>
          <w:b/>
          <w:bCs/>
          <w:sz w:val="24"/>
          <w:szCs w:val="24"/>
        </w:rPr>
      </w:pPr>
      <w:ins w:id="21" w:author="Unknown"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5.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Halaman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About</w:t>
        </w:r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22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23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Halaman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berfungsi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menceritakan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profil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pemilik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Disertakan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pula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artikel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berisi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prinsip-prinsip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dasar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idealisme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pemilik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berguna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agar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pengunjung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tertarik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yakin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Makin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detil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informasi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diberikan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pengunjung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membuatnya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makin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percaya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jasa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ditawarkan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Foto-foto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ilustrasi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perlu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ditampilkan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memperkuat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image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pengunjung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</w:ins>
    </w:p>
    <w:p w:rsidR="00E05BA5" w:rsidRPr="00E05BA5" w:rsidRDefault="00E05BA5" w:rsidP="00E05BA5">
      <w:pPr>
        <w:spacing w:before="100" w:beforeAutospacing="1" w:after="100" w:afterAutospacing="1" w:line="240" w:lineRule="auto"/>
        <w:outlineLvl w:val="3"/>
        <w:rPr>
          <w:ins w:id="24" w:author="Unknown"/>
          <w:rFonts w:ascii="Times New Roman" w:eastAsia="Times New Roman" w:hAnsi="Times New Roman" w:cs="Times New Roman"/>
          <w:b/>
          <w:bCs/>
          <w:sz w:val="24"/>
          <w:szCs w:val="24"/>
        </w:rPr>
      </w:pPr>
      <w:ins w:id="25" w:author="Unknown"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6.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Halaman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Kontak</w:t>
        </w:r>
        <w:proofErr w:type="spellEnd"/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26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7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halaman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berisi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daftar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contact person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pemilik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web.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Sebaiknya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diberi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form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halaman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pengunjung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terlalu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repot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mengirimkan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email.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Usahakan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pula link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menuju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halaman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kontak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homepage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terlihat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</w:ins>
    </w:p>
    <w:p w:rsidR="00E05BA5" w:rsidRPr="00E05BA5" w:rsidRDefault="00E05BA5" w:rsidP="00E05BA5">
      <w:pPr>
        <w:spacing w:before="100" w:beforeAutospacing="1" w:after="100" w:afterAutospacing="1" w:line="240" w:lineRule="auto"/>
        <w:outlineLvl w:val="3"/>
        <w:rPr>
          <w:ins w:id="28" w:author="Unknown"/>
          <w:rFonts w:ascii="Times New Roman" w:eastAsia="Times New Roman" w:hAnsi="Times New Roman" w:cs="Times New Roman"/>
          <w:b/>
          <w:bCs/>
          <w:sz w:val="24"/>
          <w:szCs w:val="24"/>
        </w:rPr>
      </w:pPr>
      <w:ins w:id="29" w:author="Unknown"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7. Blog</w:t>
        </w:r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30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31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Harus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diakui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blog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merupakan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sebuah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fitur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penting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website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blog,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pengunjung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berinteraksi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pemilik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Selain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pemilik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menuangkan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berbagi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ide-ide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kreatifnya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kepada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pengunjung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Komunikasi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dua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arah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berguna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pengunjung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‘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mengenal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’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pemilik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web.</w:t>
        </w:r>
        <w:proofErr w:type="gramEnd"/>
      </w:ins>
    </w:p>
    <w:p w:rsidR="00E05BA5" w:rsidRPr="00E05BA5" w:rsidRDefault="00E05BA5" w:rsidP="00E05BA5">
      <w:pPr>
        <w:spacing w:before="100" w:beforeAutospacing="1" w:after="100" w:afterAutospacing="1" w:line="240" w:lineRule="auto"/>
        <w:outlineLvl w:val="3"/>
        <w:rPr>
          <w:ins w:id="32" w:author="Unknown"/>
          <w:rFonts w:ascii="Times New Roman" w:eastAsia="Times New Roman" w:hAnsi="Times New Roman" w:cs="Times New Roman"/>
          <w:b/>
          <w:bCs/>
          <w:sz w:val="24"/>
          <w:szCs w:val="24"/>
        </w:rPr>
      </w:pPr>
      <w:ins w:id="33" w:author="Unknown"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8. Action Button</w:t>
        </w:r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34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35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dimaksud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action button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tombol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/link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menuju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tahap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selanjutnya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setelah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pengunjung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membaca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isi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Contohnya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link “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komentar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”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“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artikel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berhubungan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”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akhir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blog,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link “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hubungi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kami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”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sesudah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artikel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about us.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Penempatan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E05BA5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link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berguna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agar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pengunjung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bertahan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segera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lari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menuju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website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lainnya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</w:ins>
    </w:p>
    <w:p w:rsidR="00E05BA5" w:rsidRPr="00E05BA5" w:rsidRDefault="00E05BA5" w:rsidP="00E05BA5">
      <w:pPr>
        <w:spacing w:before="100" w:beforeAutospacing="1" w:after="100" w:afterAutospacing="1" w:line="240" w:lineRule="auto"/>
        <w:outlineLvl w:val="3"/>
        <w:rPr>
          <w:ins w:id="36" w:author="Unknown"/>
          <w:rFonts w:ascii="Times New Roman" w:eastAsia="Times New Roman" w:hAnsi="Times New Roman" w:cs="Times New Roman"/>
          <w:b/>
          <w:bCs/>
          <w:sz w:val="24"/>
          <w:szCs w:val="24"/>
        </w:rPr>
      </w:pPr>
      <w:ins w:id="37" w:author="Unknown"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9.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Maksimalkan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Social Networking</w:t>
        </w:r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38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39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Pengunjung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percaya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kepada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pemilik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mengenal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pemiliknya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‘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ruang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lain’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yaitu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situs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jejaring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sosial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Situs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jejaring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sosial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dimanfaatkan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antara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lain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tagged,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facebook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plurk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, twitter,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sebagainya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Penggunaan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situs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jejaring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sosial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membuka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peluang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bagi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pengunjung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mengenal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pemilik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secara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pribadi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baik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portfolio web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disediakan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link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menuju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profil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pemilik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berbagai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situs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jejaring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sosial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</w:ins>
    </w:p>
    <w:p w:rsidR="00E05BA5" w:rsidRPr="00E05BA5" w:rsidRDefault="00E05BA5" w:rsidP="00E05BA5">
      <w:pPr>
        <w:spacing w:before="100" w:beforeAutospacing="1" w:after="100" w:afterAutospacing="1" w:line="240" w:lineRule="auto"/>
        <w:outlineLvl w:val="3"/>
        <w:rPr>
          <w:ins w:id="40" w:author="Unknown"/>
          <w:rFonts w:ascii="Times New Roman" w:eastAsia="Times New Roman" w:hAnsi="Times New Roman" w:cs="Times New Roman"/>
          <w:b/>
          <w:bCs/>
          <w:sz w:val="24"/>
          <w:szCs w:val="24"/>
        </w:rPr>
      </w:pPr>
      <w:ins w:id="41" w:author="Unknown"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10.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Penggunaan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Bahasa</w:t>
        </w:r>
        <w:proofErr w:type="spellEnd"/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42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3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Gunakan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bahasa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seakrab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mungkin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blog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artikel-artikel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lain.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perlu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baku</w:t>
        </w:r>
        <w:proofErr w:type="spellEnd"/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terlalu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resmi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,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penting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artikel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enak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dibaca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dipahami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tetap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hindari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bahasa-bahasa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kasar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sleng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dianggap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menghargai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pengunjung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web.</w:t>
        </w:r>
        <w:proofErr w:type="gramEnd"/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44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45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Dibawah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beberapa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contoh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portfolio web yang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cukup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bagus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dijadikan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acuan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serta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telah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terbukti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mendatangkan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banyak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keuntungan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bagi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pemiliknya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Silahkan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klik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masing-masing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gambar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menuju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website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aslinya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46" w:author="Unknown"/>
          <w:rFonts w:ascii="Times New Roman" w:eastAsia="Times New Roman" w:hAnsi="Times New Roman" w:cs="Times New Roman"/>
          <w:sz w:val="24"/>
          <w:szCs w:val="24"/>
        </w:rPr>
      </w:pPr>
      <w:ins w:id="47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http://www.cssjockey.com/</w:t>
        </w:r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48" w:author="Unknown"/>
          <w:rFonts w:ascii="Times New Roman" w:eastAsia="Times New Roman" w:hAnsi="Times New Roman" w:cs="Times New Roman"/>
          <w:sz w:val="24"/>
          <w:szCs w:val="24"/>
        </w:rPr>
      </w:pPr>
      <w:ins w:id="49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http://www.leightaylor.co.uk/</w:t>
        </w:r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50" w:author="Unknown"/>
          <w:rFonts w:ascii="Times New Roman" w:eastAsia="Times New Roman" w:hAnsi="Times New Roman" w:cs="Times New Roman"/>
          <w:sz w:val="24"/>
          <w:szCs w:val="24"/>
        </w:rPr>
      </w:pPr>
      <w:ins w:id="51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http://www.spoongraphics.co.uk/</w:t>
        </w:r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52" w:author="Unknown"/>
          <w:rFonts w:ascii="Times New Roman" w:eastAsia="Times New Roman" w:hAnsi="Times New Roman" w:cs="Times New Roman"/>
          <w:sz w:val="24"/>
          <w:szCs w:val="24"/>
        </w:rPr>
      </w:pPr>
      <w:ins w:id="53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http://www.nineliondesign.com/</w:t>
        </w:r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54" w:author="Unknown"/>
          <w:rFonts w:ascii="Times New Roman" w:eastAsia="Times New Roman" w:hAnsi="Times New Roman" w:cs="Times New Roman"/>
          <w:sz w:val="24"/>
          <w:szCs w:val="24"/>
        </w:rPr>
      </w:pPr>
      <w:ins w:id="55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http://www.chris-wallace.com/</w:t>
        </w:r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56" w:author="Unknown"/>
          <w:rFonts w:ascii="Times New Roman" w:eastAsia="Times New Roman" w:hAnsi="Times New Roman" w:cs="Times New Roman"/>
          <w:sz w:val="24"/>
          <w:szCs w:val="24"/>
        </w:rPr>
      </w:pPr>
      <w:ins w:id="57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http://sarahlongnecker.com/</w:t>
        </w:r>
      </w:ins>
    </w:p>
    <w:p w:rsidR="00E05BA5" w:rsidRPr="00E05BA5" w:rsidRDefault="00E05BA5" w:rsidP="00E05BA5">
      <w:pPr>
        <w:spacing w:before="100" w:beforeAutospacing="1" w:after="100" w:afterAutospacing="1" w:line="240" w:lineRule="auto"/>
        <w:rPr>
          <w:ins w:id="58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59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Memang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, website-website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di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atas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cukup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rumit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menguras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ide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kreatif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Lalu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bagaimana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jika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hanya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menggunakan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wordpress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??</w:t>
        </w:r>
        <w:proofErr w:type="gram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adakah</w:t>
        </w:r>
        <w:proofErr w:type="spellEnd"/>
        <w:proofErr w:type="gram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template / theme gratis yang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sekiranya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cukup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bagus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untuk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digunakan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sebagai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portfolio web  </w:t>
        </w:r>
        <w:proofErr w:type="spellStart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atau</w:t>
        </w:r>
        <w:proofErr w:type="spellEnd"/>
        <w:r w:rsidRPr="00E05BA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gallery?</w:t>
        </w:r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tunggu</w:t>
        </w:r>
        <w:proofErr w:type="spellEnd"/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E05BA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E05BA5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"http://gravisware.com/download-a-item-terbaik/102-3-premium-wordpress-portfolio-theme-gratis.html" </w:instrText>
        </w:r>
        <w:r w:rsidRPr="00E05BA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proofErr w:type="spellStart"/>
        <w:r w:rsidRPr="00E05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artikel</w:t>
        </w:r>
        <w:proofErr w:type="spellEnd"/>
        <w:r w:rsidRPr="00E05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E05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selanjutnya</w:t>
        </w:r>
        <w:proofErr w:type="spell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.. </w:t>
        </w:r>
        <w:proofErr w:type="spell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he.he</w:t>
        </w:r>
        <w:proofErr w:type="spellEnd"/>
        <w:proofErr w:type="gramStart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>..</w:t>
        </w:r>
        <w:proofErr w:type="gramEnd"/>
        <w:r w:rsidRPr="00E05BA5">
          <w:rPr>
            <w:rFonts w:ascii="Times New Roman" w:eastAsia="Times New Roman" w:hAnsi="Times New Roman" w:cs="Times New Roman"/>
            <w:sz w:val="24"/>
            <w:szCs w:val="24"/>
          </w:rPr>
          <w:t xml:space="preserve">  </w:t>
        </w:r>
        <w:r w:rsidRPr="00E05BA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E05BA5">
          <w:rPr>
            <w:rFonts w:ascii="Times New Roman" w:eastAsia="Times New Roman" w:hAnsi="Times New Roman" w:cs="Times New Roman"/>
            <w:sz w:val="24"/>
            <w:szCs w:val="24"/>
          </w:rPr>
          <w:instrText xml:space="preserve"> INCLUDEPICTURE "http://gravisware.com/plugins/editors/tinymce/jscripts/tiny_mce/plugins/emotions/images/smiley-wink.gif" \* MERGEFORMATINET </w:instrText>
        </w:r>
      </w:ins>
      <w:r w:rsidRPr="00E05BA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05BA5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ink" style="width:24pt;height:24pt"/>
        </w:pict>
      </w:r>
      <w:ins w:id="60" w:author="Unknown">
        <w:r w:rsidRPr="00E05BA5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CB1F8F" w:rsidRDefault="00CB1F8F"/>
    <w:sectPr w:rsidR="00CB1F8F" w:rsidSect="00CB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5BA5"/>
    <w:rsid w:val="00CB1F8F"/>
    <w:rsid w:val="00E05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F8F"/>
  </w:style>
  <w:style w:type="paragraph" w:styleId="Heading1">
    <w:name w:val="heading 1"/>
    <w:basedOn w:val="Normal"/>
    <w:link w:val="Heading1Char"/>
    <w:uiPriority w:val="9"/>
    <w:qFormat/>
    <w:rsid w:val="00E05B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05B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B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05B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5B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5B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B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1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visware.com/kategori/tutor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ravisware.com/author/jodd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ravisware.com/tutorial/101-tips-untuk-portofolio-web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gravisware.com/wp-content/uploads/2013/10/theme-wordpress-640x365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890</Words>
  <Characters>5075</Characters>
  <Application>Microsoft Office Word</Application>
  <DocSecurity>0</DocSecurity>
  <Lines>42</Lines>
  <Paragraphs>11</Paragraphs>
  <ScaleCrop>false</ScaleCrop>
  <Company>mkmkim,</Company>
  <LinksUpToDate>false</LinksUpToDate>
  <CharactersWithSpaces>5954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jymmk</dc:creator>
  <cp:keywords/>
  <dc:description/>
  <cp:lastModifiedBy>jymmk</cp:lastModifiedBy>
  <cp:revision>1</cp:revision>
  <dcterms:created xsi:type="dcterms:W3CDTF">2016-11-20T04:44:00Z</dcterms:created>
  <dcterms:modified xsi:type="dcterms:W3CDTF">2016-11-20T04:48:00Z</dcterms:modified>
</cp:coreProperties>
</file>